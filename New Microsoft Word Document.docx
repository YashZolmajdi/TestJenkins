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AU"/>
        </w:rPr>
      </w:pPr>
      <w:r>
        <w:rPr>
          <w:lang w:val="en-AU"/>
        </w:rPr>
        <w:t>Dfjsdhk</w:t>
      </w:r>
    </w:p>
    <w:p>
      <w:pPr>
        <w:rPr>
          <w:lang w:val="en-AU"/>
        </w:rPr>
      </w:pPr>
      <w:r>
        <w:rPr>
          <w:lang w:val="en-AU"/>
        </w:rPr>
        <w:t>sfdsfds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B63A9"/>
    <w:rsid w:val="4EE1086B"/>
    <w:rsid w:val="77B462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2017-11-15T01:15:00Z</dcterms:created>
  <dc:creator>priya</dc:creator>
  <cp:lastModifiedBy>priya</cp:lastModifiedBy>
  <dcterms:modified xsi:type="dcterms:W3CDTF">2017-11-15T01:16:56Z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